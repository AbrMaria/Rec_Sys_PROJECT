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1FE" w:rsidRPr="004C71FE" w:rsidRDefault="004C71FE" w:rsidP="004C71F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4C71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>Диплом НЕТОЛОГИИ</w:t>
      </w:r>
    </w:p>
    <w:p w:rsidR="004C71FE" w:rsidRPr="004C71FE" w:rsidRDefault="004C71FE" w:rsidP="004C71FE">
      <w:pPr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fldChar w:fldCharType="begin"/>
      </w:r>
      <w:r w:rsidRPr="004C71FE">
        <w:rPr>
          <w:rFonts w:ascii="Times New Roman" w:eastAsia="Times New Roman" w:hAnsi="Times New Roman" w:cs="Times New Roman"/>
          <w:lang w:val="ru-RU"/>
        </w:rPr>
        <w:instrText xml:space="preserve"> HYPERLINK "https://github.com/AbrMaria/Rec_Sys_PROJECT" </w:instrText>
      </w:r>
      <w:r w:rsidRPr="004C71FE">
        <w:rPr>
          <w:rFonts w:ascii="Times New Roman" w:eastAsia="Times New Roman" w:hAnsi="Times New Roman" w:cs="Times New Roman"/>
          <w:lang w:val="ru-RU"/>
        </w:rPr>
        <w:fldChar w:fldCharType="separate"/>
      </w:r>
      <w:r w:rsidRPr="004C71FE">
        <w:rPr>
          <w:rFonts w:ascii="Times New Roman" w:eastAsia="Times New Roman" w:hAnsi="Times New Roman" w:cs="Times New Roman"/>
          <w:color w:val="0000FF"/>
          <w:u w:val="single"/>
          <w:lang w:val="ru-RU"/>
        </w:rPr>
        <w:t>https://github.com/AbrMaria/Rec_Sys_PROJECT</w:t>
      </w:r>
      <w:r w:rsidRPr="004C71FE">
        <w:rPr>
          <w:rFonts w:ascii="Times New Roman" w:eastAsia="Times New Roman" w:hAnsi="Times New Roman" w:cs="Times New Roman"/>
          <w:lang w:val="ru-RU"/>
        </w:rPr>
        <w:fldChar w:fldCharType="end"/>
      </w:r>
      <w:r w:rsidRPr="004C71FE">
        <w:rPr>
          <w:rFonts w:ascii="Times New Roman" w:eastAsia="Times New Roman" w:hAnsi="Times New Roman" w:cs="Times New Roman"/>
          <w:lang w:val="ru-RU"/>
        </w:rPr>
        <w:t xml:space="preserve"> </w:t>
      </w:r>
      <w:r w:rsidRPr="004C71FE">
        <w:rPr>
          <w:rFonts w:ascii="Times New Roman" w:eastAsia="Times New Roman" w:hAnsi="Times New Roman" w:cs="Times New Roman"/>
          <w:lang w:val="ru-RU"/>
        </w:rPr>
        <w:br/>
      </w:r>
      <w:bookmarkStart w:id="0" w:name="_GoBack"/>
      <w:bookmarkEnd w:id="0"/>
      <w:r w:rsidRPr="004C71FE">
        <w:rPr>
          <w:rFonts w:ascii="Times New Roman" w:eastAsia="Times New Roman" w:hAnsi="Times New Roman" w:cs="Times New Roman"/>
          <w:lang w:val="ru-RU"/>
        </w:rPr>
        <w:br/>
        <w:t>цель, проблема, описание бизнес-процессов, архитектура решения, результаты</w:t>
      </w:r>
      <w:r w:rsidRPr="004C71FE">
        <w:rPr>
          <w:rFonts w:ascii="Times New Roman" w:eastAsia="Times New Roman" w:hAnsi="Times New Roman" w:cs="Times New Roman"/>
          <w:lang w:val="ru-RU"/>
        </w:rPr>
        <w:br/>
      </w:r>
      <w:r w:rsidRPr="004C71FE">
        <w:rPr>
          <w:rFonts w:ascii="Times New Roman" w:eastAsia="Times New Roman" w:hAnsi="Times New Roman" w:cs="Times New Roman"/>
          <w:lang w:val="ru-RU"/>
        </w:rPr>
        <w:br/>
      </w:r>
      <w:r w:rsidRPr="004C71FE">
        <w:rPr>
          <w:rFonts w:ascii="Times New Roman" w:eastAsia="Times New Roman" w:hAnsi="Times New Roman" w:cs="Times New Roman"/>
          <w:b/>
          <w:bCs/>
          <w:lang w:val="ru-RU"/>
        </w:rPr>
        <w:t>Проблема:</w:t>
      </w:r>
    </w:p>
    <w:p w:rsidR="004C71FE" w:rsidRPr="004C71FE" w:rsidRDefault="004C71FE" w:rsidP="004C71F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 xml:space="preserve">не </w:t>
      </w:r>
      <w:proofErr w:type="gramStart"/>
      <w:r w:rsidRPr="004C71FE">
        <w:rPr>
          <w:rFonts w:ascii="Times New Roman" w:eastAsia="Times New Roman" w:hAnsi="Times New Roman" w:cs="Times New Roman"/>
          <w:lang w:val="ru-RU"/>
        </w:rPr>
        <w:t>понятно</w:t>
      </w:r>
      <w:proofErr w:type="gramEnd"/>
      <w:r w:rsidRPr="004C71FE">
        <w:rPr>
          <w:rFonts w:ascii="Times New Roman" w:eastAsia="Times New Roman" w:hAnsi="Times New Roman" w:cs="Times New Roman"/>
          <w:lang w:val="ru-RU"/>
        </w:rPr>
        <w:t xml:space="preserve"> с чего начать/продолжить изучение DS или нового языка программирования</w:t>
      </w:r>
    </w:p>
    <w:p w:rsidR="004C71FE" w:rsidRPr="004C71FE" w:rsidRDefault="004C71FE" w:rsidP="004C71F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>изобилие ресурсов (курсов) усложняет выбор</w:t>
      </w:r>
    </w:p>
    <w:p w:rsidR="004C71FE" w:rsidRPr="004C71FE" w:rsidRDefault="004C71FE" w:rsidP="004C71F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>пользователи больше доверяют рекомендациям и оценкам других пользователей, чем рекламе самих ресурса</w:t>
      </w:r>
    </w:p>
    <w:p w:rsidR="004C71FE" w:rsidRPr="004C71FE" w:rsidRDefault="004C71FE" w:rsidP="004C71FE">
      <w:pPr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br/>
      </w:r>
      <w:r w:rsidRPr="004C71FE">
        <w:rPr>
          <w:rFonts w:ascii="Times New Roman" w:eastAsia="Times New Roman" w:hAnsi="Times New Roman" w:cs="Times New Roman"/>
          <w:b/>
          <w:bCs/>
          <w:lang w:val="ru-RU"/>
        </w:rPr>
        <w:t>Цель</w:t>
      </w:r>
    </w:p>
    <w:p w:rsidR="004C71FE" w:rsidRPr="004C71FE" w:rsidRDefault="004C71FE" w:rsidP="004C71F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>выводить по запросу пользователя (</w:t>
      </w:r>
      <w:proofErr w:type="gramStart"/>
      <w:r w:rsidRPr="004C71FE">
        <w:rPr>
          <w:rFonts w:ascii="Times New Roman" w:eastAsia="Times New Roman" w:hAnsi="Times New Roman" w:cs="Times New Roman"/>
          <w:lang w:val="ru-RU"/>
        </w:rPr>
        <w:t>по ключевым словам</w:t>
      </w:r>
      <w:proofErr w:type="gramEnd"/>
      <w:r w:rsidRPr="004C71FE">
        <w:rPr>
          <w:rFonts w:ascii="Times New Roman" w:eastAsia="Times New Roman" w:hAnsi="Times New Roman" w:cs="Times New Roman"/>
          <w:lang w:val="ru-RU"/>
        </w:rPr>
        <w:t>\параметрам) рекомендацию курса из базы</w:t>
      </w:r>
    </w:p>
    <w:p w:rsidR="004C71FE" w:rsidRPr="004C71FE" w:rsidRDefault="004C71FE" w:rsidP="004C71F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 xml:space="preserve">сравнивать между собой курсы и подбирать похожие по содержанию </w:t>
      </w:r>
      <w:del w:id="1" w:author="Unknown">
        <w:r w:rsidRPr="004C71FE">
          <w:rPr>
            <w:rFonts w:ascii="Times New Roman" w:eastAsia="Times New Roman" w:hAnsi="Times New Roman" w:cs="Times New Roman"/>
            <w:lang w:val="ru-RU"/>
          </w:rPr>
          <w:delText>и показывать чем они отличаются</w:delText>
        </w:r>
      </w:del>
    </w:p>
    <w:p w:rsidR="004C71FE" w:rsidRPr="004C71FE" w:rsidRDefault="004C71FE" w:rsidP="004C71F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>сравнивать между собой курсы по описанию \ оценкам \ отзывам</w:t>
      </w:r>
    </w:p>
    <w:p w:rsidR="004C71FE" w:rsidRPr="004C71FE" w:rsidRDefault="004C71FE" w:rsidP="004C71FE">
      <w:pPr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br/>
      </w:r>
      <w:r w:rsidRPr="004C71FE">
        <w:rPr>
          <w:rFonts w:ascii="Times New Roman" w:eastAsia="Times New Roman" w:hAnsi="Times New Roman" w:cs="Times New Roman"/>
          <w:lang w:val="ru-RU"/>
        </w:rPr>
        <w:br/>
      </w:r>
      <w:r w:rsidRPr="004C71FE">
        <w:rPr>
          <w:rFonts w:ascii="Times New Roman" w:eastAsia="Times New Roman" w:hAnsi="Times New Roman" w:cs="Times New Roman"/>
          <w:u w:val="single"/>
          <w:lang w:val="ru-RU"/>
        </w:rPr>
        <w:t>Что пользователь получает на выходе</w:t>
      </w:r>
      <w:r w:rsidRPr="004C71FE">
        <w:rPr>
          <w:rFonts w:ascii="Times New Roman" w:eastAsia="Times New Roman" w:hAnsi="Times New Roman" w:cs="Times New Roman"/>
          <w:lang w:val="ru-RU"/>
        </w:rPr>
        <w:t xml:space="preserve"> - какую ценность и каким образом</w:t>
      </w:r>
    </w:p>
    <w:p w:rsidR="004C71FE" w:rsidRPr="004C71FE" w:rsidRDefault="004C71FE" w:rsidP="004C71F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>список курсов с наивысшими оценками и лучшими отзывами</w:t>
      </w:r>
    </w:p>
    <w:p w:rsidR="004C71FE" w:rsidRPr="004C71FE" w:rsidRDefault="004C71FE" w:rsidP="004C71F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>после описания своих потребностей</w:t>
      </w:r>
    </w:p>
    <w:p w:rsidR="004C71FE" w:rsidRPr="004C71FE" w:rsidRDefault="004C71FE" w:rsidP="004C71FE">
      <w:pPr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br/>
      </w:r>
      <w:r w:rsidRPr="004C71FE">
        <w:rPr>
          <w:rFonts w:ascii="Times New Roman" w:eastAsia="Times New Roman" w:hAnsi="Times New Roman" w:cs="Times New Roman"/>
          <w:b/>
          <w:bCs/>
          <w:lang w:val="ru-RU"/>
        </w:rPr>
        <w:t>Описание бизнес-процессов</w:t>
      </w:r>
      <w:r w:rsidRPr="004C71FE">
        <w:rPr>
          <w:rFonts w:ascii="Times New Roman" w:eastAsia="Times New Roman" w:hAnsi="Times New Roman" w:cs="Times New Roman"/>
          <w:lang w:val="ru-RU"/>
        </w:rPr>
        <w:br/>
      </w:r>
      <w:r w:rsidRPr="004C71FE">
        <w:rPr>
          <w:rFonts w:ascii="Times New Roman" w:eastAsia="Times New Roman" w:hAnsi="Times New Roman" w:cs="Times New Roman"/>
          <w:lang w:val="ru-RU"/>
        </w:rPr>
        <w:br/>
        <w:t xml:space="preserve">1. </w:t>
      </w:r>
      <w:proofErr w:type="gramStart"/>
      <w:r w:rsidRPr="004C71FE">
        <w:rPr>
          <w:rFonts w:ascii="Times New Roman" w:eastAsia="Times New Roman" w:hAnsi="Times New Roman" w:cs="Times New Roman"/>
          <w:lang w:val="ru-RU"/>
        </w:rPr>
        <w:t>Определить</w:t>
      </w:r>
      <w:proofErr w:type="gramEnd"/>
      <w:r w:rsidRPr="004C71FE">
        <w:rPr>
          <w:rFonts w:ascii="Times New Roman" w:eastAsia="Times New Roman" w:hAnsi="Times New Roman" w:cs="Times New Roman"/>
          <w:lang w:val="ru-RU"/>
        </w:rPr>
        <w:t xml:space="preserve"> что и кому рекомендуем </w:t>
      </w:r>
    </w:p>
    <w:p w:rsidR="004C71FE" w:rsidRPr="004C71FE" w:rsidRDefault="004C71FE" w:rsidP="004C71F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>что: курсы/лекции</w:t>
      </w:r>
    </w:p>
    <w:p w:rsidR="004C71FE" w:rsidRPr="004C71FE" w:rsidRDefault="004C71FE" w:rsidP="004C71F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>кому: студентам/вольнослушателям</w:t>
      </w:r>
    </w:p>
    <w:p w:rsidR="004C71FE" w:rsidRPr="004C71FE" w:rsidRDefault="004C71FE" w:rsidP="004C71FE">
      <w:pPr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 xml:space="preserve">2. Определить цель построения рекомендаций </w:t>
      </w:r>
    </w:p>
    <w:p w:rsidR="004C71FE" w:rsidRPr="004C71FE" w:rsidRDefault="004C71FE" w:rsidP="004C71F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 xml:space="preserve">предложить новое (с чего начать изучение темы) - </w:t>
      </w:r>
      <w:proofErr w:type="spellStart"/>
      <w:r w:rsidRPr="004C71FE">
        <w:rPr>
          <w:rFonts w:ascii="Times New Roman" w:eastAsia="Times New Roman" w:hAnsi="Times New Roman" w:cs="Times New Roman"/>
          <w:lang w:val="ru-RU"/>
        </w:rPr>
        <w:t>неперсонализированная</w:t>
      </w:r>
      <w:proofErr w:type="spellEnd"/>
      <w:r w:rsidRPr="004C71FE">
        <w:rPr>
          <w:rFonts w:ascii="Times New Roman" w:eastAsia="Times New Roman" w:hAnsi="Times New Roman" w:cs="Times New Roman"/>
          <w:lang w:val="ru-RU"/>
        </w:rPr>
        <w:t xml:space="preserve"> рекомендация (5 лучших курсов по этой теме) - новичок</w:t>
      </w:r>
    </w:p>
    <w:p w:rsidR="004C71FE" w:rsidRPr="004C71FE" w:rsidRDefault="004C71FE" w:rsidP="004C71F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>предложить новое на базе уже изученного (дополнить, углубить и расширить знания в выбранной области) - персонализированная рекомендация (вместе с этим выбирают) - опытный</w:t>
      </w:r>
    </w:p>
    <w:p w:rsidR="004C71FE" w:rsidRPr="004C71FE" w:rsidRDefault="004C71FE" w:rsidP="004C71F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 xml:space="preserve">сравнить между собой два/несколько схожих курсов и найти </w:t>
      </w:r>
      <w:proofErr w:type="gramStart"/>
      <w:r w:rsidRPr="004C71FE">
        <w:rPr>
          <w:rFonts w:ascii="Times New Roman" w:eastAsia="Times New Roman" w:hAnsi="Times New Roman" w:cs="Times New Roman"/>
          <w:lang w:val="ru-RU"/>
        </w:rPr>
        <w:t>отличия по ключевым словам</w:t>
      </w:r>
      <w:proofErr w:type="gramEnd"/>
      <w:r w:rsidRPr="004C71FE">
        <w:rPr>
          <w:rFonts w:ascii="Times New Roman" w:eastAsia="Times New Roman" w:hAnsi="Times New Roman" w:cs="Times New Roman"/>
          <w:lang w:val="ru-RU"/>
        </w:rPr>
        <w:t>, оценкам, текстам отзывов - продвинутый</w:t>
      </w:r>
    </w:p>
    <w:p w:rsidR="004C71FE" w:rsidRPr="004C71FE" w:rsidRDefault="004C71FE" w:rsidP="004C71FE">
      <w:pPr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 xml:space="preserve">3. Определить метрики для достижения цели </w:t>
      </w:r>
    </w:p>
    <w:p w:rsidR="004C71FE" w:rsidRPr="004C71FE" w:rsidRDefault="004C71FE" w:rsidP="004C71F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>выдача 5-10 похожих</w:t>
      </w:r>
    </w:p>
    <w:p w:rsidR="004C71FE" w:rsidRPr="004C71FE" w:rsidRDefault="004C71FE" w:rsidP="004C71FE">
      <w:pPr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lastRenderedPageBreak/>
        <w:t>4. Определить метрики оценки системы (</w:t>
      </w:r>
      <w:proofErr w:type="spellStart"/>
      <w:r w:rsidRPr="004C71FE">
        <w:rPr>
          <w:rFonts w:ascii="Times New Roman" w:eastAsia="Times New Roman" w:hAnsi="Times New Roman" w:cs="Times New Roman"/>
          <w:lang w:val="ru-RU"/>
        </w:rPr>
        <w:t>оффлайн</w:t>
      </w:r>
      <w:proofErr w:type="spellEnd"/>
      <w:r w:rsidRPr="004C71FE">
        <w:rPr>
          <w:rFonts w:ascii="Times New Roman" w:eastAsia="Times New Roman" w:hAnsi="Times New Roman" w:cs="Times New Roman"/>
          <w:lang w:val="ru-RU"/>
        </w:rPr>
        <w:t xml:space="preserve"> и онлайн) </w:t>
      </w:r>
    </w:p>
    <w:p w:rsidR="004C71FE" w:rsidRPr="004C71FE" w:rsidRDefault="004C71FE" w:rsidP="004C71F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>переход по ссылке (?)</w:t>
      </w:r>
    </w:p>
    <w:p w:rsidR="004C71FE" w:rsidRPr="004C71FE" w:rsidRDefault="004C71FE" w:rsidP="004C71FE">
      <w:pPr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 xml:space="preserve">5. Подготовить данные </w:t>
      </w:r>
    </w:p>
    <w:p w:rsidR="004C71FE" w:rsidRPr="004C71FE" w:rsidRDefault="004C71FE" w:rsidP="004C71F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proofErr w:type="spellStart"/>
      <w:r w:rsidRPr="004C71FE">
        <w:rPr>
          <w:rFonts w:ascii="Times New Roman" w:eastAsia="Times New Roman" w:hAnsi="Times New Roman" w:cs="Times New Roman"/>
          <w:lang w:val="ru-RU"/>
        </w:rPr>
        <w:t>бд</w:t>
      </w:r>
      <w:proofErr w:type="spellEnd"/>
      <w:r w:rsidRPr="004C71FE">
        <w:rPr>
          <w:rFonts w:ascii="Times New Roman" w:eastAsia="Times New Roman" w:hAnsi="Times New Roman" w:cs="Times New Roman"/>
          <w:lang w:val="ru-RU"/>
        </w:rPr>
        <w:t xml:space="preserve"> курсов </w:t>
      </w:r>
      <w:proofErr w:type="spellStart"/>
      <w:r w:rsidRPr="004C71FE">
        <w:rPr>
          <w:rFonts w:ascii="Times New Roman" w:eastAsia="Times New Roman" w:hAnsi="Times New Roman" w:cs="Times New Roman"/>
          <w:lang w:val="ru-RU"/>
        </w:rPr>
        <w:t>Coursera</w:t>
      </w:r>
      <w:proofErr w:type="spellEnd"/>
      <w:r w:rsidRPr="004C71FE">
        <w:rPr>
          <w:rFonts w:ascii="Times New Roman" w:eastAsia="Times New Roman" w:hAnsi="Times New Roman" w:cs="Times New Roman"/>
          <w:lang w:val="ru-RU"/>
        </w:rPr>
        <w:t xml:space="preserve"> на </w:t>
      </w:r>
      <w:proofErr w:type="spellStart"/>
      <w:r w:rsidRPr="004C71FE">
        <w:rPr>
          <w:rFonts w:ascii="Times New Roman" w:eastAsia="Times New Roman" w:hAnsi="Times New Roman" w:cs="Times New Roman"/>
          <w:lang w:val="ru-RU"/>
        </w:rPr>
        <w:t>Kaggle</w:t>
      </w:r>
      <w:proofErr w:type="spellEnd"/>
    </w:p>
    <w:p w:rsidR="004C71FE" w:rsidRPr="004C71FE" w:rsidRDefault="004C71FE" w:rsidP="004C71FE">
      <w:pPr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 xml:space="preserve">6. Построить систему, оптимизирующую метрики </w:t>
      </w:r>
    </w:p>
    <w:p w:rsidR="004C71FE" w:rsidRPr="004C71FE" w:rsidRDefault="004C71FE" w:rsidP="004C71F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>???</w:t>
      </w:r>
    </w:p>
    <w:p w:rsidR="004C71FE" w:rsidRPr="004C71FE" w:rsidRDefault="004C71FE" w:rsidP="004C71FE">
      <w:pPr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 xml:space="preserve">7. Определить способ отображения рекомендаций </w:t>
      </w:r>
    </w:p>
    <w:p w:rsidR="004C71FE" w:rsidRPr="004C71FE" w:rsidRDefault="004C71FE" w:rsidP="004C71F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 xml:space="preserve">обернуть </w:t>
      </w:r>
      <w:proofErr w:type="gramStart"/>
      <w:r w:rsidRPr="004C71FE">
        <w:rPr>
          <w:rFonts w:ascii="Times New Roman" w:eastAsia="Times New Roman" w:hAnsi="Times New Roman" w:cs="Times New Roman"/>
          <w:lang w:val="ru-RU"/>
        </w:rPr>
        <w:t>в бота</w:t>
      </w:r>
      <w:proofErr w:type="gramEnd"/>
      <w:r w:rsidRPr="004C71FE">
        <w:rPr>
          <w:rFonts w:ascii="Times New Roman" w:eastAsia="Times New Roman" w:hAnsi="Times New Roman" w:cs="Times New Roman"/>
          <w:lang w:val="ru-RU"/>
        </w:rPr>
        <w:t xml:space="preserve"> с кнопками вопросно-ответной системы</w:t>
      </w:r>
    </w:p>
    <w:p w:rsidR="004C71FE" w:rsidRPr="004C71FE" w:rsidRDefault="004C71FE" w:rsidP="004C71FE">
      <w:pPr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>8. Оценить качество рекомендаций</w:t>
      </w:r>
    </w:p>
    <w:p w:rsidR="004C71FE" w:rsidRPr="004C71FE" w:rsidRDefault="004C71FE" w:rsidP="004C71F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>???</w:t>
      </w:r>
    </w:p>
    <w:p w:rsidR="004C71FE" w:rsidRPr="004C71FE" w:rsidRDefault="004C71FE" w:rsidP="004C71FE">
      <w:pPr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br/>
      </w:r>
      <w:r w:rsidRPr="004C71FE">
        <w:rPr>
          <w:rFonts w:ascii="Times New Roman" w:eastAsia="Times New Roman" w:hAnsi="Times New Roman" w:cs="Times New Roman"/>
          <w:lang w:val="ru-RU"/>
        </w:rPr>
        <w:br/>
      </w:r>
      <w:r w:rsidRPr="004C71FE">
        <w:rPr>
          <w:rFonts w:ascii="Times New Roman" w:eastAsia="Times New Roman" w:hAnsi="Times New Roman" w:cs="Times New Roman"/>
          <w:u w:val="single"/>
          <w:lang w:val="ru-RU"/>
        </w:rPr>
        <w:t>ИСТОЧНИК</w:t>
      </w:r>
      <w:r w:rsidRPr="004C71FE">
        <w:rPr>
          <w:rFonts w:ascii="Times New Roman" w:eastAsia="Times New Roman" w:hAnsi="Times New Roman" w:cs="Times New Roman"/>
          <w:lang w:val="ru-RU"/>
        </w:rPr>
        <w:br/>
      </w:r>
      <w:r w:rsidRPr="004C71FE">
        <w:rPr>
          <w:rFonts w:ascii="Times New Roman" w:eastAsia="Times New Roman" w:hAnsi="Times New Roman" w:cs="Times New Roman"/>
          <w:lang w:val="ru-RU"/>
        </w:rPr>
        <w:br/>
        <w:t xml:space="preserve">библиотека состоит из </w:t>
      </w:r>
      <w:proofErr w:type="spellStart"/>
      <w:r w:rsidRPr="004C71FE">
        <w:rPr>
          <w:rFonts w:ascii="Times New Roman" w:eastAsia="Times New Roman" w:hAnsi="Times New Roman" w:cs="Times New Roman"/>
          <w:lang w:val="ru-RU"/>
        </w:rPr>
        <w:t>бд</w:t>
      </w:r>
      <w:proofErr w:type="spellEnd"/>
      <w:r w:rsidRPr="004C71FE">
        <w:rPr>
          <w:rFonts w:ascii="Times New Roman" w:eastAsia="Times New Roman" w:hAnsi="Times New Roman" w:cs="Times New Roman"/>
          <w:lang w:val="ru-RU"/>
        </w:rPr>
        <w:t xml:space="preserve"> по курсам</w:t>
      </w:r>
    </w:p>
    <w:p w:rsidR="004C71FE" w:rsidRPr="004C71FE" w:rsidRDefault="004C71FE" w:rsidP="004C71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4C71F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reviews_by_course.tsv</w:t>
      </w:r>
      <w:proofErr w:type="spellEnd"/>
    </w:p>
    <w:p w:rsidR="004C71FE" w:rsidRPr="004C71FE" w:rsidRDefault="004C71FE" w:rsidP="004C71FE">
      <w:pPr>
        <w:rPr>
          <w:rFonts w:ascii="Times New Roman" w:eastAsia="Times New Roman" w:hAnsi="Times New Roman" w:cs="Times New Roman"/>
          <w:lang w:val="ru-RU"/>
        </w:rPr>
      </w:pPr>
      <w:proofErr w:type="spellStart"/>
      <w:r w:rsidRPr="004C71FE">
        <w:rPr>
          <w:rFonts w:ascii="Times New Roman" w:eastAsia="Times New Roman" w:hAnsi="Times New Roman" w:cs="Times New Roman"/>
          <w:lang w:val="en-US"/>
        </w:rPr>
        <w:t>CourseId</w:t>
      </w:r>
      <w:proofErr w:type="spellEnd"/>
      <w:r w:rsidRPr="004C71FE">
        <w:rPr>
          <w:rFonts w:ascii="Times New Roman" w:eastAsia="Times New Roman" w:hAnsi="Times New Roman" w:cs="Times New Roman"/>
          <w:lang w:val="en-US"/>
        </w:rPr>
        <w:t xml:space="preserve"> - The course tag. This is in the URL of the course in the Coursera website. For example, in this URL, </w:t>
      </w:r>
      <w:hyperlink r:id="rId5" w:history="1">
        <w:r w:rsidRPr="004C71FE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machine-learning would be the course tag</w:t>
        </w:r>
      </w:hyperlink>
      <w:r w:rsidRPr="004C71FE">
        <w:rPr>
          <w:rFonts w:ascii="Times New Roman" w:eastAsia="Times New Roman" w:hAnsi="Times New Roman" w:cs="Times New Roman"/>
          <w:lang w:val="en-US"/>
        </w:rPr>
        <w:t>.</w:t>
      </w:r>
      <w:r w:rsidRPr="004C71FE">
        <w:rPr>
          <w:rFonts w:ascii="Times New Roman" w:eastAsia="Times New Roman" w:hAnsi="Times New Roman" w:cs="Times New Roman"/>
          <w:lang w:val="en-US"/>
        </w:rPr>
        <w:br/>
        <w:t>Review - A review in a specific course.</w:t>
      </w:r>
      <w:r w:rsidRPr="004C71FE">
        <w:rPr>
          <w:rFonts w:ascii="Times New Roman" w:eastAsia="Times New Roman" w:hAnsi="Times New Roman" w:cs="Times New Roman"/>
          <w:lang w:val="en-US"/>
        </w:rPr>
        <w:br/>
        <w:t>Label - The rating of the course review.</w:t>
      </w:r>
      <w:r w:rsidRPr="004C71FE">
        <w:rPr>
          <w:rFonts w:ascii="Times New Roman" w:eastAsia="Times New Roman" w:hAnsi="Times New Roman" w:cs="Times New Roman"/>
          <w:lang w:val="en-US"/>
        </w:rPr>
        <w:br/>
      </w:r>
      <w:r w:rsidRPr="004C71FE">
        <w:rPr>
          <w:rFonts w:ascii="Times New Roman" w:eastAsia="Times New Roman" w:hAnsi="Times New Roman" w:cs="Times New Roman"/>
          <w:lang w:val="en-US"/>
        </w:rPr>
        <w:br/>
      </w:r>
      <w:r w:rsidRPr="004C71FE">
        <w:rPr>
          <w:rFonts w:ascii="Times New Roman" w:eastAsia="Times New Roman" w:hAnsi="Times New Roman" w:cs="Times New Roman"/>
          <w:lang w:val="en-US"/>
        </w:rPr>
        <w:br/>
      </w:r>
      <w:r w:rsidRPr="004C71FE">
        <w:rPr>
          <w:rFonts w:ascii="Times New Roman" w:eastAsia="Times New Roman" w:hAnsi="Times New Roman" w:cs="Times New Roman"/>
          <w:b/>
          <w:bCs/>
          <w:lang w:val="ru-RU"/>
        </w:rPr>
        <w:t>Собрать информацию о курсах (</w:t>
      </w:r>
      <w:proofErr w:type="spellStart"/>
      <w:r w:rsidRPr="004C71FE">
        <w:rPr>
          <w:rFonts w:ascii="Times New Roman" w:eastAsia="Times New Roman" w:hAnsi="Times New Roman" w:cs="Times New Roman"/>
          <w:b/>
          <w:bCs/>
          <w:lang w:val="ru-RU"/>
        </w:rPr>
        <w:t>спарсили</w:t>
      </w:r>
      <w:proofErr w:type="spellEnd"/>
      <w:r w:rsidRPr="004C71FE">
        <w:rPr>
          <w:rFonts w:ascii="Times New Roman" w:eastAsia="Times New Roman" w:hAnsi="Times New Roman" w:cs="Times New Roman"/>
          <w:b/>
          <w:bCs/>
          <w:lang w:val="ru-RU"/>
        </w:rPr>
        <w:t xml:space="preserve"> с сайта </w:t>
      </w:r>
      <w:proofErr w:type="spellStart"/>
      <w:r w:rsidRPr="004C71FE">
        <w:rPr>
          <w:rFonts w:ascii="Times New Roman" w:eastAsia="Times New Roman" w:hAnsi="Times New Roman" w:cs="Times New Roman"/>
          <w:b/>
          <w:bCs/>
          <w:lang w:val="ru-RU"/>
        </w:rPr>
        <w:t>Coursera</w:t>
      </w:r>
      <w:proofErr w:type="spellEnd"/>
      <w:r w:rsidRPr="004C71FE">
        <w:rPr>
          <w:rFonts w:ascii="Times New Roman" w:eastAsia="Times New Roman" w:hAnsi="Times New Roman" w:cs="Times New Roman"/>
          <w:b/>
          <w:bCs/>
          <w:lang w:val="ru-RU"/>
        </w:rPr>
        <w:t>)</w:t>
      </w:r>
    </w:p>
    <w:p w:rsidR="004C71FE" w:rsidRPr="004C71FE" w:rsidRDefault="004C71FE" w:rsidP="004C71F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 xml:space="preserve">название - сопоставить названия курсов с их </w:t>
      </w:r>
      <w:proofErr w:type="spellStart"/>
      <w:r w:rsidRPr="004C71FE">
        <w:rPr>
          <w:rFonts w:ascii="Times New Roman" w:eastAsia="Times New Roman" w:hAnsi="Times New Roman" w:cs="Times New Roman"/>
          <w:lang w:val="ru-RU"/>
        </w:rPr>
        <w:t>Id</w:t>
      </w:r>
      <w:proofErr w:type="spellEnd"/>
    </w:p>
    <w:p w:rsidR="004C71FE" w:rsidRPr="004C71FE" w:rsidRDefault="004C71FE" w:rsidP="004C71F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>раздел (область науки)</w:t>
      </w:r>
    </w:p>
    <w:p w:rsidR="004C71FE" w:rsidRPr="004C71FE" w:rsidRDefault="004C71FE" w:rsidP="004C71F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>средняя оценка</w:t>
      </w:r>
    </w:p>
    <w:p w:rsidR="004C71FE" w:rsidRPr="004C71FE" w:rsidRDefault="004C71FE" w:rsidP="004C71F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>количество оценок</w:t>
      </w:r>
    </w:p>
    <w:p w:rsidR="004C71FE" w:rsidRPr="004C71FE" w:rsidRDefault="004C71FE" w:rsidP="004C71F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>количество зарегистрированных на курс студентов</w:t>
      </w:r>
    </w:p>
    <w:p w:rsidR="004C71FE" w:rsidRPr="004C71FE" w:rsidRDefault="004C71FE" w:rsidP="004C71F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>количество рецензий</w:t>
      </w:r>
    </w:p>
    <w:p w:rsidR="004C71FE" w:rsidRPr="004C71FE" w:rsidRDefault="004C71FE" w:rsidP="004C71F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>автор\лектор</w:t>
      </w:r>
    </w:p>
    <w:p w:rsidR="004C71FE" w:rsidRPr="004C71FE" w:rsidRDefault="004C71FE" w:rsidP="004C71F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>язык</w:t>
      </w:r>
    </w:p>
    <w:p w:rsidR="004C71FE" w:rsidRPr="004C71FE" w:rsidRDefault="004C71FE" w:rsidP="004C71F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>к-во часов на изучение</w:t>
      </w:r>
    </w:p>
    <w:p w:rsidR="004C71FE" w:rsidRPr="004C71FE" w:rsidRDefault="004C71FE" w:rsidP="004C71F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>Об этом курсе - аннотация</w:t>
      </w:r>
    </w:p>
    <w:p w:rsidR="004C71FE" w:rsidRPr="004C71FE" w:rsidRDefault="004C71FE" w:rsidP="004C71F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u w:val="single"/>
          <w:lang w:val="ru-RU"/>
        </w:rPr>
        <w:t>ПРИОБРЕТАЕМЫЕ НАВЫКИ</w:t>
      </w:r>
      <w:r w:rsidRPr="004C71FE">
        <w:rPr>
          <w:rFonts w:ascii="Times New Roman" w:eastAsia="Times New Roman" w:hAnsi="Times New Roman" w:cs="Times New Roman"/>
          <w:lang w:val="ru-RU"/>
        </w:rPr>
        <w:t xml:space="preserve"> - размеченные ключевые слова (теги)</w:t>
      </w:r>
    </w:p>
    <w:p w:rsidR="004C71FE" w:rsidRPr="004C71FE" w:rsidRDefault="004C71FE" w:rsidP="004C71F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hyperlink r:id="rId6" w:anchor="syllabus" w:history="1">
        <w:r w:rsidRPr="004C71FE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Программа курса</w:t>
        </w:r>
      </w:hyperlink>
      <w:r w:rsidRPr="004C71FE">
        <w:rPr>
          <w:rFonts w:ascii="Times New Roman" w:eastAsia="Times New Roman" w:hAnsi="Times New Roman" w:cs="Times New Roman"/>
          <w:lang w:val="ru-RU"/>
        </w:rPr>
        <w:t xml:space="preserve"> - содержание (?)</w:t>
      </w:r>
    </w:p>
    <w:p w:rsidR="004C71FE" w:rsidRPr="004C71FE" w:rsidRDefault="004C71FE" w:rsidP="004C71F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>ранг курса - для пользователя какого уровня этот курс (новичок\базовый\продвинутый)</w:t>
      </w:r>
    </w:p>
    <w:p w:rsidR="004C71FE" w:rsidRPr="004C71FE" w:rsidRDefault="004C71FE" w:rsidP="004C71F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lastRenderedPageBreak/>
        <w:t xml:space="preserve">“Пользователи, которым понравился этот курс, также просматривали“ </w:t>
      </w:r>
      <w:proofErr w:type="gramStart"/>
      <w:r w:rsidRPr="004C71FE">
        <w:rPr>
          <w:rFonts w:ascii="Times New Roman" w:eastAsia="Times New Roman" w:hAnsi="Times New Roman" w:cs="Times New Roman"/>
          <w:lang w:val="ru-RU"/>
        </w:rPr>
        <w:t>- это</w:t>
      </w:r>
      <w:proofErr w:type="gramEnd"/>
      <w:r w:rsidRPr="004C71FE">
        <w:rPr>
          <w:rFonts w:ascii="Times New Roman" w:eastAsia="Times New Roman" w:hAnsi="Times New Roman" w:cs="Times New Roman"/>
          <w:lang w:val="ru-RU"/>
        </w:rPr>
        <w:t xml:space="preserve"> было бы очень круто с моим результатом на выходе</w:t>
      </w:r>
    </w:p>
    <w:p w:rsidR="004C71FE" w:rsidRPr="004C71FE" w:rsidRDefault="004C71FE" w:rsidP="004C71FE">
      <w:pPr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br/>
      </w:r>
      <w:r w:rsidRPr="004C71FE">
        <w:rPr>
          <w:rFonts w:ascii="Times New Roman" w:eastAsia="Times New Roman" w:hAnsi="Times New Roman" w:cs="Times New Roman"/>
          <w:lang w:val="ru-RU"/>
        </w:rPr>
        <w:br/>
      </w:r>
      <w:r w:rsidRPr="004C71FE">
        <w:rPr>
          <w:rFonts w:ascii="Times New Roman" w:eastAsia="Times New Roman" w:hAnsi="Times New Roman" w:cs="Times New Roman"/>
          <w:b/>
          <w:bCs/>
          <w:lang w:val="ru-RU"/>
        </w:rPr>
        <w:t xml:space="preserve">Пользовательский интерфейс - </w:t>
      </w:r>
      <w:proofErr w:type="spellStart"/>
      <w:r w:rsidRPr="004C71FE">
        <w:rPr>
          <w:rFonts w:ascii="Times New Roman" w:eastAsia="Times New Roman" w:hAnsi="Times New Roman" w:cs="Times New Roman"/>
          <w:b/>
          <w:bCs/>
          <w:lang w:val="ru-RU"/>
        </w:rPr>
        <w:t>чатбот</w:t>
      </w:r>
      <w:proofErr w:type="spellEnd"/>
      <w:r w:rsidRPr="004C71FE">
        <w:rPr>
          <w:rFonts w:ascii="Times New Roman" w:eastAsia="Times New Roman" w:hAnsi="Times New Roman" w:cs="Times New Roman"/>
          <w:b/>
          <w:bCs/>
          <w:lang w:val="ru-RU"/>
        </w:rPr>
        <w:t xml:space="preserve"> в </w:t>
      </w:r>
      <w:proofErr w:type="spellStart"/>
      <w:r w:rsidRPr="004C71FE">
        <w:rPr>
          <w:rFonts w:ascii="Times New Roman" w:eastAsia="Times New Roman" w:hAnsi="Times New Roman" w:cs="Times New Roman"/>
          <w:b/>
          <w:bCs/>
          <w:lang w:val="ru-RU"/>
        </w:rPr>
        <w:t>Телеграм</w:t>
      </w:r>
      <w:proofErr w:type="spellEnd"/>
      <w:r w:rsidRPr="004C71FE">
        <w:rPr>
          <w:rFonts w:ascii="Times New Roman" w:eastAsia="Times New Roman" w:hAnsi="Times New Roman" w:cs="Times New Roman"/>
          <w:b/>
          <w:bCs/>
          <w:lang w:val="ru-RU"/>
        </w:rPr>
        <w:t xml:space="preserve"> - вопросно-ответная система</w:t>
      </w:r>
      <w:r w:rsidRPr="004C71FE">
        <w:rPr>
          <w:rFonts w:ascii="Times New Roman" w:eastAsia="Times New Roman" w:hAnsi="Times New Roman" w:cs="Times New Roman"/>
          <w:lang w:val="ru-RU"/>
        </w:rPr>
        <w:br/>
      </w:r>
      <w:r w:rsidRPr="004C71FE">
        <w:rPr>
          <w:rFonts w:ascii="Times New Roman" w:eastAsia="Times New Roman" w:hAnsi="Times New Roman" w:cs="Times New Roman"/>
          <w:lang w:val="ru-RU"/>
        </w:rPr>
        <w:br/>
        <w:t>приветствие</w:t>
      </w:r>
      <w:r w:rsidRPr="004C71FE">
        <w:rPr>
          <w:rFonts w:ascii="Times New Roman" w:eastAsia="Times New Roman" w:hAnsi="Times New Roman" w:cs="Times New Roman"/>
          <w:lang w:val="ru-RU"/>
        </w:rPr>
        <w:br/>
        <w:t>получить информацию о пользователе:</w:t>
      </w:r>
    </w:p>
    <w:p w:rsidR="004C71FE" w:rsidRPr="004C71FE" w:rsidRDefault="004C71FE" w:rsidP="004C71F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>ник\имя</w:t>
      </w:r>
    </w:p>
    <w:p w:rsidR="004C71FE" w:rsidRPr="004C71FE" w:rsidRDefault="004C71FE" w:rsidP="004C71F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 xml:space="preserve">отрасль\область его интересов\какая </w:t>
      </w:r>
      <w:proofErr w:type="spellStart"/>
      <w:r w:rsidRPr="004C71FE">
        <w:rPr>
          <w:rFonts w:ascii="Times New Roman" w:eastAsia="Times New Roman" w:hAnsi="Times New Roman" w:cs="Times New Roman"/>
          <w:lang w:val="ru-RU"/>
        </w:rPr>
        <w:t>подтема</w:t>
      </w:r>
      <w:proofErr w:type="spellEnd"/>
      <w:r w:rsidRPr="004C71FE">
        <w:rPr>
          <w:rFonts w:ascii="Times New Roman" w:eastAsia="Times New Roman" w:hAnsi="Times New Roman" w:cs="Times New Roman"/>
          <w:lang w:val="ru-RU"/>
        </w:rPr>
        <w:t xml:space="preserve"> интересна</w:t>
      </w:r>
    </w:p>
    <w:p w:rsidR="004C71FE" w:rsidRPr="004C71FE" w:rsidRDefault="004C71FE" w:rsidP="004C71F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>уровень продвинутости(?) в этой отрасли - новичок\опытный\продвинутый</w:t>
      </w:r>
    </w:p>
    <w:p w:rsidR="004C71FE" w:rsidRPr="004C71FE" w:rsidRDefault="004C71FE" w:rsidP="004C71F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>предложить лучший курс по его теме (лучший по оценкам и отзывам)</w:t>
      </w:r>
    </w:p>
    <w:p w:rsidR="004C71FE" w:rsidRPr="004C71FE" w:rsidRDefault="004C71FE" w:rsidP="004C71F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 xml:space="preserve">спросить проходил ли этот курс, если “да”, то предложить следующий из выборки </w:t>
      </w:r>
      <w:proofErr w:type="spellStart"/>
      <w:r w:rsidRPr="004C71FE">
        <w:rPr>
          <w:rFonts w:ascii="Times New Roman" w:eastAsia="Times New Roman" w:hAnsi="Times New Roman" w:cs="Times New Roman"/>
          <w:lang w:val="ru-RU"/>
        </w:rPr>
        <w:t>рекомендаци</w:t>
      </w:r>
      <w:proofErr w:type="spellEnd"/>
    </w:p>
    <w:p w:rsidR="004C71FE" w:rsidRPr="004C71FE" w:rsidRDefault="004C71FE" w:rsidP="004C71FE">
      <w:pPr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>на выход выдаёт</w:t>
      </w:r>
    </w:p>
    <w:p w:rsidR="004C71FE" w:rsidRPr="004C71FE" w:rsidRDefault="004C71FE" w:rsidP="004C71F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>новичку = название курса</w:t>
      </w:r>
    </w:p>
    <w:p w:rsidR="004C71FE" w:rsidRPr="004C71FE" w:rsidRDefault="004C71FE" w:rsidP="004C71F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>опытному = рекомендации - 5-10 самых похожих на тот курс, который он уже прошёл</w:t>
      </w:r>
    </w:p>
    <w:p w:rsidR="004C71FE" w:rsidRPr="004C71FE" w:rsidRDefault="004C71FE" w:rsidP="004C71F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>продвинутому = сравнение отличий и сходств по содержанию курсов</w:t>
      </w:r>
    </w:p>
    <w:p w:rsidR="004C71FE" w:rsidRPr="004C71FE" w:rsidRDefault="004C71FE" w:rsidP="004C71FE">
      <w:pPr>
        <w:spacing w:after="240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br/>
      </w:r>
      <w:r w:rsidRPr="004C71FE">
        <w:rPr>
          <w:rFonts w:ascii="Times New Roman" w:eastAsia="Times New Roman" w:hAnsi="Times New Roman" w:cs="Times New Roman"/>
          <w:lang w:val="ru-RU"/>
        </w:rPr>
        <w:br/>
      </w:r>
      <w:r w:rsidRPr="004C71FE">
        <w:rPr>
          <w:rFonts w:ascii="Times New Roman" w:eastAsia="Times New Roman" w:hAnsi="Times New Roman" w:cs="Times New Roman"/>
          <w:lang w:val="ru-RU"/>
        </w:rPr>
        <w:br/>
      </w:r>
      <w:r w:rsidRPr="004C71FE">
        <w:rPr>
          <w:rFonts w:ascii="Times New Roman" w:eastAsia="Times New Roman" w:hAnsi="Times New Roman" w:cs="Times New Roman"/>
          <w:b/>
          <w:bCs/>
          <w:lang w:val="ru-RU"/>
        </w:rPr>
        <w:t>Архитектура решения</w:t>
      </w:r>
      <w:r w:rsidRPr="004C71FE">
        <w:rPr>
          <w:rFonts w:ascii="Times New Roman" w:eastAsia="Times New Roman" w:hAnsi="Times New Roman" w:cs="Times New Roman"/>
          <w:lang w:val="ru-RU"/>
        </w:rPr>
        <w:br/>
      </w:r>
      <w:r w:rsidRPr="004C71FE">
        <w:rPr>
          <w:rFonts w:ascii="Times New Roman" w:eastAsia="Times New Roman" w:hAnsi="Times New Roman" w:cs="Times New Roman"/>
          <w:lang w:val="ru-RU"/>
        </w:rPr>
        <w:br/>
        <w:t xml:space="preserve">0 часть - предобработка </w:t>
      </w:r>
      <w:proofErr w:type="spellStart"/>
      <w:r w:rsidRPr="004C71FE">
        <w:rPr>
          <w:rFonts w:ascii="Times New Roman" w:eastAsia="Times New Roman" w:hAnsi="Times New Roman" w:cs="Times New Roman"/>
          <w:lang w:val="ru-RU"/>
        </w:rPr>
        <w:t>датасета</w:t>
      </w:r>
      <w:proofErr w:type="spellEnd"/>
    </w:p>
    <w:p w:rsidR="004C71FE" w:rsidRPr="004C71FE" w:rsidRDefault="004C71FE" w:rsidP="004C71F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 xml:space="preserve">разделение исходного </w:t>
      </w:r>
      <w:proofErr w:type="spellStart"/>
      <w:r w:rsidRPr="004C71FE">
        <w:rPr>
          <w:rFonts w:ascii="Times New Roman" w:eastAsia="Times New Roman" w:hAnsi="Times New Roman" w:cs="Times New Roman"/>
          <w:lang w:val="ru-RU"/>
        </w:rPr>
        <w:t>датасета</w:t>
      </w:r>
      <w:proofErr w:type="spellEnd"/>
      <w:r w:rsidRPr="004C71FE">
        <w:rPr>
          <w:rFonts w:ascii="Times New Roman" w:eastAsia="Times New Roman" w:hAnsi="Times New Roman" w:cs="Times New Roman"/>
          <w:lang w:val="ru-RU"/>
        </w:rPr>
        <w:t xml:space="preserve"> на русскоязычный и англоязычный</w:t>
      </w:r>
    </w:p>
    <w:p w:rsidR="004C71FE" w:rsidRPr="004C71FE" w:rsidRDefault="004C71FE" w:rsidP="004C71F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</w:p>
    <w:p w:rsidR="004C71FE" w:rsidRPr="004C71FE" w:rsidRDefault="004C71FE" w:rsidP="004C71FE">
      <w:pPr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br/>
        <w:t>0.1 Дополнить базу курсов</w:t>
      </w:r>
      <w:r w:rsidRPr="004C71FE">
        <w:rPr>
          <w:rFonts w:ascii="Times New Roman" w:eastAsia="Times New Roman" w:hAnsi="Times New Roman" w:cs="Times New Roman"/>
          <w:lang w:val="ru-RU"/>
        </w:rPr>
        <w:br/>
      </w:r>
      <w:r w:rsidRPr="004C71FE">
        <w:rPr>
          <w:rFonts w:ascii="Times New Roman" w:eastAsia="Times New Roman" w:hAnsi="Times New Roman" w:cs="Times New Roman"/>
          <w:lang w:val="ru-RU"/>
        </w:rPr>
        <w:br/>
        <w:t xml:space="preserve">1 </w:t>
      </w:r>
      <w:proofErr w:type="spellStart"/>
      <w:r w:rsidRPr="004C71FE">
        <w:rPr>
          <w:rFonts w:ascii="Times New Roman" w:eastAsia="Times New Roman" w:hAnsi="Times New Roman" w:cs="Times New Roman"/>
          <w:lang w:val="ru-RU"/>
        </w:rPr>
        <w:t>спарсить</w:t>
      </w:r>
      <w:proofErr w:type="spellEnd"/>
      <w:r w:rsidRPr="004C71FE">
        <w:rPr>
          <w:rFonts w:ascii="Times New Roman" w:eastAsia="Times New Roman" w:hAnsi="Times New Roman" w:cs="Times New Roman"/>
          <w:lang w:val="ru-RU"/>
        </w:rPr>
        <w:t xml:space="preserve"> информацию о курсе</w:t>
      </w:r>
    </w:p>
    <w:p w:rsidR="004C71FE" w:rsidRPr="004C71FE" w:rsidRDefault="004C71FE" w:rsidP="004C71F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proofErr w:type="spellStart"/>
      <w:r w:rsidRPr="004C71FE">
        <w:rPr>
          <w:rFonts w:ascii="Times New Roman" w:eastAsia="Times New Roman" w:hAnsi="Times New Roman" w:cs="Times New Roman"/>
          <w:lang w:val="ru-RU"/>
        </w:rPr>
        <w:t>спарсить</w:t>
      </w:r>
      <w:proofErr w:type="spellEnd"/>
      <w:r w:rsidRPr="004C71FE">
        <w:rPr>
          <w:rFonts w:ascii="Times New Roman" w:eastAsia="Times New Roman" w:hAnsi="Times New Roman" w:cs="Times New Roman"/>
          <w:lang w:val="ru-RU"/>
        </w:rPr>
        <w:t xml:space="preserve"> описание и содержание курса в отдельную базу</w:t>
      </w:r>
    </w:p>
    <w:p w:rsidR="004C71FE" w:rsidRPr="004C71FE" w:rsidRDefault="004C71FE" w:rsidP="004C71FE">
      <w:pPr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>2 обработать описание курса</w:t>
      </w:r>
    </w:p>
    <w:p w:rsidR="004C71FE" w:rsidRPr="004C71FE" w:rsidRDefault="004C71FE" w:rsidP="004C71F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>вытащить ключевые слова из описания</w:t>
      </w:r>
    </w:p>
    <w:p w:rsidR="004C71FE" w:rsidRPr="004C71FE" w:rsidRDefault="004C71FE" w:rsidP="004C71FE">
      <w:pPr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 xml:space="preserve">3 посчитать меры сходства и близости\похожести курсов </w:t>
      </w:r>
    </w:p>
    <w:p w:rsidR="004C71FE" w:rsidRPr="004C71FE" w:rsidRDefault="004C71FE" w:rsidP="004C71F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>TF*IDF</w:t>
      </w:r>
    </w:p>
    <w:p w:rsidR="004C71FE" w:rsidRPr="004C71FE" w:rsidRDefault="004C71FE" w:rsidP="004C71FE">
      <w:pPr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br/>
      </w:r>
      <w:r w:rsidRPr="004C71FE">
        <w:rPr>
          <w:rFonts w:ascii="Times New Roman" w:eastAsia="Times New Roman" w:hAnsi="Times New Roman" w:cs="Times New Roman"/>
          <w:b/>
          <w:bCs/>
          <w:u w:val="single"/>
          <w:lang w:val="ru-RU"/>
        </w:rPr>
        <w:t>I NLP часть</w:t>
      </w:r>
      <w:r w:rsidRPr="004C71FE">
        <w:rPr>
          <w:rFonts w:ascii="Times New Roman" w:eastAsia="Times New Roman" w:hAnsi="Times New Roman" w:cs="Times New Roman"/>
          <w:lang w:val="ru-RU"/>
        </w:rPr>
        <w:br/>
      </w:r>
      <w:r w:rsidRPr="004C71FE">
        <w:rPr>
          <w:rFonts w:ascii="Times New Roman" w:eastAsia="Times New Roman" w:hAnsi="Times New Roman" w:cs="Times New Roman"/>
          <w:lang w:val="ru-RU"/>
        </w:rPr>
        <w:lastRenderedPageBreak/>
        <w:br/>
        <w:t xml:space="preserve">1 обработать отзывы </w:t>
      </w:r>
    </w:p>
    <w:p w:rsidR="004C71FE" w:rsidRPr="004C71FE" w:rsidRDefault="004C71FE" w:rsidP="004C71F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>анализ текстов отзывов</w:t>
      </w:r>
    </w:p>
    <w:p w:rsidR="004C71FE" w:rsidRPr="004C71FE" w:rsidRDefault="004C71FE" w:rsidP="004C71F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 xml:space="preserve">используя меру </w:t>
      </w:r>
      <w:proofErr w:type="spellStart"/>
      <w:r w:rsidRPr="004C71FE">
        <w:rPr>
          <w:rFonts w:ascii="Times New Roman" w:eastAsia="Times New Roman" w:hAnsi="Times New Roman" w:cs="Times New Roman"/>
          <w:lang w:val="ru-RU"/>
        </w:rPr>
        <w:t>tf−idf</w:t>
      </w:r>
      <w:proofErr w:type="spellEnd"/>
      <w:r w:rsidRPr="004C71FE">
        <w:rPr>
          <w:rFonts w:ascii="Times New Roman" w:eastAsia="Times New Roman" w:hAnsi="Times New Roman" w:cs="Times New Roman"/>
          <w:lang w:val="ru-RU"/>
        </w:rPr>
        <w:t xml:space="preserve">, найти ключевые слова и </w:t>
      </w:r>
      <w:proofErr w:type="spellStart"/>
      <w:r w:rsidRPr="004C71FE">
        <w:rPr>
          <w:rFonts w:ascii="Times New Roman" w:eastAsia="Times New Roman" w:hAnsi="Times New Roman" w:cs="Times New Roman"/>
          <w:lang w:val="ru-RU"/>
        </w:rPr>
        <w:t>биграмы</w:t>
      </w:r>
      <w:proofErr w:type="spellEnd"/>
      <w:r w:rsidRPr="004C71FE">
        <w:rPr>
          <w:rFonts w:ascii="Times New Roman" w:eastAsia="Times New Roman" w:hAnsi="Times New Roman" w:cs="Times New Roman"/>
          <w:lang w:val="ru-RU"/>
        </w:rPr>
        <w:t xml:space="preserve"> для положительных и отрицательных отзывов </w:t>
      </w:r>
    </w:p>
    <w:p w:rsidR="004C71FE" w:rsidRPr="004C71FE" w:rsidRDefault="004C71FE" w:rsidP="004C71F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 xml:space="preserve">определить настроение комментариев и сопоставить их с оценками курса (проверить </w:t>
      </w:r>
      <w:proofErr w:type="spellStart"/>
      <w:r w:rsidRPr="004C71FE">
        <w:rPr>
          <w:rFonts w:ascii="Times New Roman" w:eastAsia="Times New Roman" w:hAnsi="Times New Roman" w:cs="Times New Roman"/>
          <w:lang w:val="ru-RU"/>
        </w:rPr>
        <w:t>т.о</w:t>
      </w:r>
      <w:proofErr w:type="spellEnd"/>
      <w:r w:rsidRPr="004C71FE">
        <w:rPr>
          <w:rFonts w:ascii="Times New Roman" w:eastAsia="Times New Roman" w:hAnsi="Times New Roman" w:cs="Times New Roman"/>
          <w:lang w:val="ru-RU"/>
        </w:rPr>
        <w:t>. их адекватность)</w:t>
      </w:r>
    </w:p>
    <w:p w:rsidR="004C71FE" w:rsidRPr="004C71FE" w:rsidRDefault="004C71FE" w:rsidP="004C71F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>построить несколько тематических моделей текстов отзывов</w:t>
      </w:r>
    </w:p>
    <w:p w:rsidR="004C71FE" w:rsidRPr="004C71FE" w:rsidRDefault="004C71FE" w:rsidP="004C71FE">
      <w:pPr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br/>
      </w:r>
      <w:r w:rsidRPr="004C71FE">
        <w:rPr>
          <w:rFonts w:ascii="Times New Roman" w:eastAsia="Times New Roman" w:hAnsi="Times New Roman" w:cs="Times New Roman"/>
          <w:b/>
          <w:bCs/>
          <w:u w:val="single"/>
          <w:lang w:val="ru-RU"/>
        </w:rPr>
        <w:t xml:space="preserve">II </w:t>
      </w:r>
      <w:proofErr w:type="spellStart"/>
      <w:r w:rsidRPr="004C71FE">
        <w:rPr>
          <w:rFonts w:ascii="Times New Roman" w:eastAsia="Times New Roman" w:hAnsi="Times New Roman" w:cs="Times New Roman"/>
          <w:b/>
          <w:bCs/>
          <w:u w:val="single"/>
          <w:lang w:val="ru-RU"/>
        </w:rPr>
        <w:t>РекСис</w:t>
      </w:r>
      <w:proofErr w:type="spellEnd"/>
      <w:r w:rsidRPr="004C71FE">
        <w:rPr>
          <w:rFonts w:ascii="Times New Roman" w:eastAsia="Times New Roman" w:hAnsi="Times New Roman" w:cs="Times New Roman"/>
          <w:b/>
          <w:bCs/>
          <w:u w:val="single"/>
          <w:lang w:val="ru-RU"/>
        </w:rPr>
        <w:t xml:space="preserve"> часть</w:t>
      </w:r>
      <w:r w:rsidRPr="004C71FE">
        <w:rPr>
          <w:rFonts w:ascii="Times New Roman" w:eastAsia="Times New Roman" w:hAnsi="Times New Roman" w:cs="Times New Roman"/>
          <w:lang w:val="ru-RU"/>
        </w:rPr>
        <w:br/>
        <w:t>Построение гибридной рекомендательной системы:</w:t>
      </w:r>
    </w:p>
    <w:p w:rsidR="004C71FE" w:rsidRPr="004C71FE" w:rsidRDefault="004C71FE" w:rsidP="004C71F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>Холодный старт (до 5 оценок) - рекомендуем наиболее популярные курсы</w:t>
      </w:r>
    </w:p>
    <w:p w:rsidR="004C71FE" w:rsidRPr="004C71FE" w:rsidRDefault="004C71FE" w:rsidP="004C71FE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 xml:space="preserve">Популярность курса = нормированный </w:t>
      </w:r>
      <w:proofErr w:type="spellStart"/>
      <w:r w:rsidRPr="004C71FE">
        <w:rPr>
          <w:rFonts w:ascii="Times New Roman" w:eastAsia="Times New Roman" w:hAnsi="Times New Roman" w:cs="Times New Roman"/>
          <w:lang w:val="ru-RU"/>
        </w:rPr>
        <w:t>райтинг</w:t>
      </w:r>
      <w:proofErr w:type="spellEnd"/>
      <w:r w:rsidRPr="004C71FE">
        <w:rPr>
          <w:rFonts w:ascii="Times New Roman" w:eastAsia="Times New Roman" w:hAnsi="Times New Roman" w:cs="Times New Roman"/>
          <w:lang w:val="ru-RU"/>
        </w:rPr>
        <w:t xml:space="preserve"> * нормированное количество оценок</w:t>
      </w:r>
    </w:p>
    <w:p w:rsidR="004C71FE" w:rsidRPr="004C71FE" w:rsidRDefault="004C71FE" w:rsidP="004C71F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>Теплый старт (от 5 до 10 оценок) - рекомендуем курсы на основе текстов отзывов</w:t>
      </w:r>
    </w:p>
    <w:p w:rsidR="004C71FE" w:rsidRPr="004C71FE" w:rsidRDefault="004C71FE" w:rsidP="004C71F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 xml:space="preserve">Горячий старт (от 10 до бесконечности оценок) - </w:t>
      </w:r>
      <w:proofErr w:type="spellStart"/>
      <w:r w:rsidRPr="004C71FE">
        <w:rPr>
          <w:rFonts w:ascii="Times New Roman" w:eastAsia="Times New Roman" w:hAnsi="Times New Roman" w:cs="Times New Roman"/>
          <w:lang w:val="ru-RU"/>
        </w:rPr>
        <w:t>коллаборативная</w:t>
      </w:r>
      <w:proofErr w:type="spellEnd"/>
      <w:r w:rsidRPr="004C71FE">
        <w:rPr>
          <w:rFonts w:ascii="Times New Roman" w:eastAsia="Times New Roman" w:hAnsi="Times New Roman" w:cs="Times New Roman"/>
          <w:lang w:val="ru-RU"/>
        </w:rPr>
        <w:t xml:space="preserve"> фильтрация с </w:t>
      </w:r>
      <w:proofErr w:type="spellStart"/>
      <w:r w:rsidRPr="004C71FE">
        <w:rPr>
          <w:rFonts w:ascii="Times New Roman" w:eastAsia="Times New Roman" w:hAnsi="Times New Roman" w:cs="Times New Roman"/>
          <w:lang w:val="ru-RU"/>
        </w:rPr>
        <w:t>блендингом</w:t>
      </w:r>
      <w:proofErr w:type="spellEnd"/>
      <w:r w:rsidRPr="004C71FE">
        <w:rPr>
          <w:rFonts w:ascii="Times New Roman" w:eastAsia="Times New Roman" w:hAnsi="Times New Roman" w:cs="Times New Roman"/>
          <w:lang w:val="ru-RU"/>
        </w:rPr>
        <w:t xml:space="preserve"> (</w:t>
      </w:r>
      <w:proofErr w:type="spellStart"/>
      <w:r w:rsidRPr="004C71FE">
        <w:rPr>
          <w:rFonts w:ascii="Times New Roman" w:eastAsia="Times New Roman" w:hAnsi="Times New Roman" w:cs="Times New Roman"/>
          <w:lang w:val="ru-RU"/>
        </w:rPr>
        <w:t>Item</w:t>
      </w:r>
      <w:proofErr w:type="spellEnd"/>
      <w:r w:rsidRPr="004C71FE">
        <w:rPr>
          <w:rFonts w:ascii="Times New Roman" w:eastAsia="Times New Roman" w:hAnsi="Times New Roman" w:cs="Times New Roman"/>
          <w:lang w:val="ru-RU"/>
        </w:rPr>
        <w:t xml:space="preserve"> ??? </w:t>
      </w:r>
      <w:proofErr w:type="spellStart"/>
      <w:r w:rsidRPr="004C71FE">
        <w:rPr>
          <w:rFonts w:ascii="Times New Roman" w:eastAsia="Times New Roman" w:hAnsi="Times New Roman" w:cs="Times New Roman"/>
          <w:lang w:val="ru-RU"/>
        </w:rPr>
        <w:t>based</w:t>
      </w:r>
      <w:proofErr w:type="spellEnd"/>
      <w:r w:rsidRPr="004C71FE">
        <w:rPr>
          <w:rFonts w:ascii="Times New Roman" w:eastAsia="Times New Roman" w:hAnsi="Times New Roman" w:cs="Times New Roman"/>
          <w:lang w:val="ru-RU"/>
        </w:rPr>
        <w:t>)</w:t>
      </w:r>
    </w:p>
    <w:p w:rsidR="004C71FE" w:rsidRPr="004C71FE" w:rsidRDefault="004C71FE" w:rsidP="004C71FE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proofErr w:type="spellStart"/>
      <w:r w:rsidRPr="004C71FE">
        <w:rPr>
          <w:rFonts w:ascii="Times New Roman" w:eastAsia="Times New Roman" w:hAnsi="Times New Roman" w:cs="Times New Roman"/>
          <w:lang w:val="ru-RU"/>
        </w:rPr>
        <w:t>стекинг</w:t>
      </w:r>
      <w:proofErr w:type="spellEnd"/>
      <w:r w:rsidRPr="004C71FE">
        <w:rPr>
          <w:rFonts w:ascii="Times New Roman" w:eastAsia="Times New Roman" w:hAnsi="Times New Roman" w:cs="Times New Roman"/>
          <w:lang w:val="ru-RU"/>
        </w:rPr>
        <w:t xml:space="preserve"> нескольких моделей</w:t>
      </w:r>
    </w:p>
    <w:p w:rsidR="004C71FE" w:rsidRPr="004C71FE" w:rsidRDefault="004C71FE" w:rsidP="004C71FE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>будем использовать данные по тем курсам, которым поставили больше 10 оценок</w:t>
      </w:r>
    </w:p>
    <w:p w:rsidR="004C71FE" w:rsidRPr="004C71FE" w:rsidRDefault="004C71FE" w:rsidP="004C71FE">
      <w:pPr>
        <w:spacing w:after="240"/>
        <w:rPr>
          <w:rFonts w:ascii="Times New Roman" w:eastAsia="Times New Roman" w:hAnsi="Times New Roman" w:cs="Times New Roman"/>
          <w:lang w:val="ru-RU"/>
        </w:rPr>
      </w:pPr>
      <w:r w:rsidRPr="004C71FE">
        <w:rPr>
          <w:rFonts w:ascii="Times New Roman" w:eastAsia="Times New Roman" w:hAnsi="Times New Roman" w:cs="Times New Roman"/>
          <w:lang w:val="ru-RU"/>
        </w:rPr>
        <w:t xml:space="preserve">1 </w:t>
      </w:r>
      <w:r w:rsidRPr="004C71FE">
        <w:rPr>
          <w:rFonts w:ascii="Times New Roman" w:eastAsia="Times New Roman" w:hAnsi="Times New Roman" w:cs="Times New Roman"/>
          <w:b/>
          <w:bCs/>
          <w:lang w:val="ru-RU"/>
        </w:rPr>
        <w:t>Выбор и подготовка модели</w:t>
      </w:r>
      <w:r w:rsidRPr="004C71FE">
        <w:rPr>
          <w:rFonts w:ascii="Times New Roman" w:eastAsia="Times New Roman" w:hAnsi="Times New Roman" w:cs="Times New Roman"/>
          <w:b/>
          <w:bCs/>
          <w:lang w:val="ru-RU"/>
        </w:rPr>
        <w:br/>
      </w:r>
      <w:r w:rsidRPr="004C71FE">
        <w:rPr>
          <w:rFonts w:ascii="Times New Roman" w:eastAsia="Times New Roman" w:hAnsi="Times New Roman" w:cs="Times New Roman"/>
          <w:lang w:val="ru-RU"/>
        </w:rPr>
        <w:br/>
      </w:r>
      <w:r w:rsidRPr="004C71FE">
        <w:rPr>
          <w:rFonts w:ascii="Times New Roman" w:eastAsia="Times New Roman" w:hAnsi="Times New Roman" w:cs="Times New Roman"/>
          <w:lang w:val="ru-RU"/>
        </w:rPr>
        <w:br/>
      </w:r>
      <w:r w:rsidRPr="004C71FE">
        <w:rPr>
          <w:rFonts w:ascii="Times New Roman" w:eastAsia="Times New Roman" w:hAnsi="Times New Roman" w:cs="Times New Roman"/>
          <w:b/>
          <w:bCs/>
          <w:lang w:val="ru-RU"/>
        </w:rPr>
        <w:t xml:space="preserve">2 Рассмотрение различных вариантов рекомендательных систем </w:t>
      </w:r>
      <w:r w:rsidRPr="004C71FE">
        <w:rPr>
          <w:rFonts w:ascii="Times New Roman" w:eastAsia="Times New Roman" w:hAnsi="Times New Roman" w:cs="Times New Roman"/>
          <w:b/>
          <w:bCs/>
          <w:lang w:val="ru-RU"/>
        </w:rPr>
        <w:br/>
        <w:t xml:space="preserve">(на базе библиотек </w:t>
      </w:r>
      <w:proofErr w:type="spellStart"/>
      <w:r w:rsidRPr="004C71FE">
        <w:rPr>
          <w:rFonts w:ascii="Times New Roman" w:eastAsia="Times New Roman" w:hAnsi="Times New Roman" w:cs="Times New Roman"/>
          <w:b/>
          <w:bCs/>
          <w:lang w:val="ru-RU"/>
        </w:rPr>
        <w:t>Surprise</w:t>
      </w:r>
      <w:proofErr w:type="spellEnd"/>
      <w:r w:rsidRPr="004C71FE">
        <w:rPr>
          <w:rFonts w:ascii="Times New Roman" w:eastAsia="Times New Roman" w:hAnsi="Times New Roman" w:cs="Times New Roman"/>
          <w:b/>
          <w:bCs/>
          <w:lang w:val="ru-RU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b/>
          <w:bCs/>
          <w:lang w:val="ru-RU"/>
        </w:rPr>
        <w:t>Spotlight</w:t>
      </w:r>
      <w:proofErr w:type="spellEnd"/>
      <w:r w:rsidRPr="004C71FE">
        <w:rPr>
          <w:rFonts w:ascii="Times New Roman" w:eastAsia="Times New Roman" w:hAnsi="Times New Roman" w:cs="Times New Roman"/>
          <w:b/>
          <w:bCs/>
          <w:lang w:val="ru-RU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b/>
          <w:bCs/>
          <w:lang w:val="ru-RU"/>
        </w:rPr>
        <w:t>Implicit</w:t>
      </w:r>
      <w:proofErr w:type="spellEnd"/>
      <w:r w:rsidRPr="004C71FE">
        <w:rPr>
          <w:rFonts w:ascii="Times New Roman" w:eastAsia="Times New Roman" w:hAnsi="Times New Roman" w:cs="Times New Roman"/>
          <w:b/>
          <w:bCs/>
          <w:lang w:val="ru-RU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b/>
          <w:bCs/>
          <w:lang w:val="ru-RU"/>
        </w:rPr>
        <w:t>Tensorrec</w:t>
      </w:r>
      <w:proofErr w:type="spellEnd"/>
      <w:r w:rsidRPr="004C71FE">
        <w:rPr>
          <w:rFonts w:ascii="Times New Roman" w:eastAsia="Times New Roman" w:hAnsi="Times New Roman" w:cs="Times New Roman"/>
          <w:b/>
          <w:bCs/>
          <w:lang w:val="ru-RU"/>
        </w:rPr>
        <w:t xml:space="preserve">, Lit2Vec) </w:t>
      </w:r>
      <w:r w:rsidRPr="004C71FE">
        <w:rPr>
          <w:rFonts w:ascii="Times New Roman" w:eastAsia="Times New Roman" w:hAnsi="Times New Roman" w:cs="Times New Roman"/>
          <w:b/>
          <w:bCs/>
          <w:lang w:val="ru-RU"/>
        </w:rPr>
        <w:br/>
        <w:t>Сопоставление результатов и проверка контрольных метрик</w:t>
      </w:r>
      <w:r w:rsidRPr="004C71FE">
        <w:rPr>
          <w:rFonts w:ascii="Times New Roman" w:eastAsia="Times New Roman" w:hAnsi="Times New Roman" w:cs="Times New Roman"/>
          <w:lang w:val="ru-RU"/>
        </w:rPr>
        <w:br/>
      </w:r>
      <w:r w:rsidRPr="004C71FE">
        <w:rPr>
          <w:rFonts w:ascii="Times New Roman" w:eastAsia="Times New Roman" w:hAnsi="Times New Roman" w:cs="Times New Roman"/>
          <w:lang w:val="ru-RU"/>
        </w:rPr>
        <w:br/>
      </w:r>
      <w:r w:rsidRPr="004C71FE">
        <w:rPr>
          <w:rFonts w:ascii="Times New Roman" w:eastAsia="Times New Roman" w:hAnsi="Times New Roman" w:cs="Times New Roman"/>
          <w:lang w:val="ru-RU"/>
        </w:rPr>
        <w:br/>
      </w:r>
      <w:r w:rsidRPr="004C71FE">
        <w:rPr>
          <w:rFonts w:ascii="Times New Roman" w:eastAsia="Times New Roman" w:hAnsi="Times New Roman" w:cs="Times New Roman"/>
          <w:lang w:val="ru-RU"/>
        </w:rPr>
        <w:br/>
      </w:r>
      <w:r w:rsidRPr="004C71FE">
        <w:rPr>
          <w:rFonts w:ascii="Times New Roman" w:eastAsia="Times New Roman" w:hAnsi="Times New Roman" w:cs="Times New Roman"/>
          <w:b/>
          <w:bCs/>
          <w:u w:val="single"/>
          <w:lang w:val="ru-RU"/>
        </w:rPr>
        <w:t>III пользовательский интерфейс - взаимодействие с ботом</w:t>
      </w:r>
      <w:r w:rsidRPr="004C71FE">
        <w:rPr>
          <w:rFonts w:ascii="Times New Roman" w:eastAsia="Times New Roman" w:hAnsi="Times New Roman" w:cs="Times New Roman"/>
          <w:lang w:val="ru-RU"/>
        </w:rPr>
        <w:br/>
      </w:r>
      <w:r w:rsidRPr="004C71FE">
        <w:rPr>
          <w:rFonts w:ascii="Times New Roman" w:eastAsia="Times New Roman" w:hAnsi="Times New Roman" w:cs="Times New Roman"/>
          <w:lang w:val="ru-RU"/>
        </w:rPr>
        <w:br/>
      </w:r>
      <w:r w:rsidRPr="004C71FE">
        <w:rPr>
          <w:rFonts w:ascii="Times New Roman" w:eastAsia="Times New Roman" w:hAnsi="Times New Roman" w:cs="Times New Roman"/>
          <w:lang w:val="ru-RU"/>
        </w:rPr>
        <w:br/>
      </w:r>
      <w:hyperlink r:id="rId7" w:history="1">
        <w:r w:rsidRPr="004C71FE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Бот</w:t>
        </w:r>
      </w:hyperlink>
      <w:r w:rsidRPr="004C71FE">
        <w:rPr>
          <w:rFonts w:ascii="Times New Roman" w:eastAsia="Times New Roman" w:hAnsi="Times New Roman" w:cs="Times New Roman"/>
          <w:lang w:val="ru-RU"/>
        </w:rPr>
        <w:br/>
        <w:t>???????????????????????????????????????????????????????????</w:t>
      </w:r>
      <w:r w:rsidRPr="004C71FE">
        <w:rPr>
          <w:rFonts w:ascii="Times New Roman" w:eastAsia="Times New Roman" w:hAnsi="Times New Roman" w:cs="Times New Roman"/>
          <w:lang w:val="ru-RU"/>
        </w:rPr>
        <w:br/>
        <w:t xml:space="preserve">Наиболее простым способом моделирования поведения чат-ботов является </w:t>
      </w:r>
      <w:hyperlink r:id="rId8" w:history="1">
        <w:r w:rsidRPr="004C71FE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конечный автомат</w:t>
        </w:r>
      </w:hyperlink>
      <w:r w:rsidRPr="004C71FE">
        <w:rPr>
          <w:rFonts w:ascii="Times New Roman" w:eastAsia="Times New Roman" w:hAnsi="Times New Roman" w:cs="Times New Roman"/>
          <w:lang w:val="ru-RU"/>
        </w:rPr>
        <w:t>.</w:t>
      </w:r>
      <w:r w:rsidRPr="004C71FE">
        <w:rPr>
          <w:rFonts w:ascii="Times New Roman" w:eastAsia="Times New Roman" w:hAnsi="Times New Roman" w:cs="Times New Roman"/>
          <w:lang w:val="ru-RU"/>
        </w:rPr>
        <w:br/>
      </w:r>
      <w:hyperlink r:id="rId9" w:history="1">
        <w:r w:rsidRPr="004C71FE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https://github.com/eternnoir/pyTelegramBotAPI</w:t>
        </w:r>
      </w:hyperlink>
      <w:r w:rsidRPr="004C71FE">
        <w:rPr>
          <w:rFonts w:ascii="Times New Roman" w:eastAsia="Times New Roman" w:hAnsi="Times New Roman" w:cs="Times New Roman"/>
          <w:lang w:val="ru-RU"/>
        </w:rPr>
        <w:br/>
      </w:r>
      <w:r w:rsidRPr="004C71FE">
        <w:rPr>
          <w:rFonts w:ascii="Times New Roman" w:eastAsia="Times New Roman" w:hAnsi="Times New Roman" w:cs="Times New Roman"/>
          <w:lang w:val="ru-RU"/>
        </w:rPr>
        <w:br/>
      </w:r>
      <w:hyperlink r:id="rId10" w:history="1">
        <w:r w:rsidRPr="004C71FE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https://groosha.gitbook.io/telegram-bot-lessons/</w:t>
        </w:r>
      </w:hyperlink>
      <w:r w:rsidRPr="004C71FE">
        <w:rPr>
          <w:rFonts w:ascii="Times New Roman" w:eastAsia="Times New Roman" w:hAnsi="Times New Roman" w:cs="Times New Roman"/>
          <w:lang w:val="ru-RU"/>
        </w:rPr>
        <w:br/>
      </w:r>
      <w:hyperlink r:id="rId11" w:history="1">
        <w:r w:rsidRPr="004C71FE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https://groosha.gitbook.io/telegram-bot-lessons/chapter11</w:t>
        </w:r>
      </w:hyperlink>
      <w:r w:rsidRPr="004C71FE">
        <w:rPr>
          <w:rFonts w:ascii="Times New Roman" w:eastAsia="Times New Roman" w:hAnsi="Times New Roman" w:cs="Times New Roman"/>
          <w:lang w:val="ru-RU"/>
        </w:rPr>
        <w:br/>
      </w:r>
      <w:r w:rsidRPr="004C71FE">
        <w:rPr>
          <w:rFonts w:ascii="Times New Roman" w:eastAsia="Times New Roman" w:hAnsi="Times New Roman" w:cs="Times New Roman"/>
          <w:lang w:val="ru-RU"/>
        </w:rPr>
        <w:br/>
      </w:r>
    </w:p>
    <w:p w:rsidR="00D066BD" w:rsidRPr="004C71FE" w:rsidRDefault="004C71FE">
      <w:pPr>
        <w:rPr>
          <w:lang w:val="ru-RU"/>
        </w:rPr>
      </w:pPr>
    </w:p>
    <w:sectPr w:rsidR="00D066BD" w:rsidRPr="004C71FE" w:rsidSect="0071397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1346"/>
    <w:multiLevelType w:val="multilevel"/>
    <w:tmpl w:val="2D70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26832"/>
    <w:multiLevelType w:val="multilevel"/>
    <w:tmpl w:val="070C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03AF7"/>
    <w:multiLevelType w:val="multilevel"/>
    <w:tmpl w:val="860E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56B22"/>
    <w:multiLevelType w:val="multilevel"/>
    <w:tmpl w:val="900E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A6311"/>
    <w:multiLevelType w:val="multilevel"/>
    <w:tmpl w:val="BC62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F11B6"/>
    <w:multiLevelType w:val="multilevel"/>
    <w:tmpl w:val="334C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35BC2"/>
    <w:multiLevelType w:val="multilevel"/>
    <w:tmpl w:val="DE50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5275A"/>
    <w:multiLevelType w:val="multilevel"/>
    <w:tmpl w:val="D17C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DC40DB"/>
    <w:multiLevelType w:val="multilevel"/>
    <w:tmpl w:val="A658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DA0615"/>
    <w:multiLevelType w:val="multilevel"/>
    <w:tmpl w:val="E794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B315D0"/>
    <w:multiLevelType w:val="multilevel"/>
    <w:tmpl w:val="FF98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D97803"/>
    <w:multiLevelType w:val="multilevel"/>
    <w:tmpl w:val="995C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A679DF"/>
    <w:multiLevelType w:val="multilevel"/>
    <w:tmpl w:val="5E0C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6A42C7"/>
    <w:multiLevelType w:val="multilevel"/>
    <w:tmpl w:val="3898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826EEF"/>
    <w:multiLevelType w:val="multilevel"/>
    <w:tmpl w:val="0F0A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8646C7"/>
    <w:multiLevelType w:val="multilevel"/>
    <w:tmpl w:val="F944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B503CA"/>
    <w:multiLevelType w:val="multilevel"/>
    <w:tmpl w:val="FC88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F8375C"/>
    <w:multiLevelType w:val="multilevel"/>
    <w:tmpl w:val="EE5E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B2C5D"/>
    <w:multiLevelType w:val="multilevel"/>
    <w:tmpl w:val="41FA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C41ECD"/>
    <w:multiLevelType w:val="multilevel"/>
    <w:tmpl w:val="CD2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022DE2"/>
    <w:multiLevelType w:val="multilevel"/>
    <w:tmpl w:val="0040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10"/>
  </w:num>
  <w:num w:numId="5">
    <w:abstractNumId w:val="19"/>
  </w:num>
  <w:num w:numId="6">
    <w:abstractNumId w:val="11"/>
  </w:num>
  <w:num w:numId="7">
    <w:abstractNumId w:val="2"/>
  </w:num>
  <w:num w:numId="8">
    <w:abstractNumId w:val="17"/>
  </w:num>
  <w:num w:numId="9">
    <w:abstractNumId w:val="7"/>
  </w:num>
  <w:num w:numId="10">
    <w:abstractNumId w:val="13"/>
  </w:num>
  <w:num w:numId="11">
    <w:abstractNumId w:val="5"/>
  </w:num>
  <w:num w:numId="12">
    <w:abstractNumId w:val="15"/>
  </w:num>
  <w:num w:numId="13">
    <w:abstractNumId w:val="1"/>
  </w:num>
  <w:num w:numId="14">
    <w:abstractNumId w:val="18"/>
  </w:num>
  <w:num w:numId="15">
    <w:abstractNumId w:val="16"/>
  </w:num>
  <w:num w:numId="16">
    <w:abstractNumId w:val="0"/>
  </w:num>
  <w:num w:numId="17">
    <w:abstractNumId w:val="6"/>
  </w:num>
  <w:num w:numId="18">
    <w:abstractNumId w:val="9"/>
  </w:num>
  <w:num w:numId="19">
    <w:abstractNumId w:val="20"/>
  </w:num>
  <w:num w:numId="20">
    <w:abstractNumId w:val="3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FE"/>
    <w:rsid w:val="004C71FE"/>
    <w:rsid w:val="004F3BC7"/>
    <w:rsid w:val="0071397E"/>
    <w:rsid w:val="008950F7"/>
    <w:rsid w:val="00C8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E0880E"/>
  <w14:defaultImageDpi w14:val="32767"/>
  <w15:chartTrackingRefBased/>
  <w15:docId w15:val="{8D1135F1-9671-CF48-95AC-ADA69AC0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71F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/>
    </w:rPr>
  </w:style>
  <w:style w:type="paragraph" w:styleId="Heading3">
    <w:name w:val="heading 3"/>
    <w:basedOn w:val="Normal"/>
    <w:link w:val="Heading3Char"/>
    <w:uiPriority w:val="9"/>
    <w:qFormat/>
    <w:rsid w:val="004C71F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1FE"/>
    <w:rPr>
      <w:rFonts w:ascii="Times New Roman" w:eastAsia="Times New Roman" w:hAnsi="Times New Roman" w:cs="Times New Roman"/>
      <w:b/>
      <w:bCs/>
      <w:kern w:val="36"/>
      <w:sz w:val="48"/>
      <w:szCs w:val="4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4C71FE"/>
    <w:rPr>
      <w:rFonts w:ascii="Times New Roman" w:eastAsia="Times New Roman" w:hAnsi="Times New Roman" w:cs="Times New Roman"/>
      <w:b/>
      <w:bCs/>
      <w:sz w:val="27"/>
      <w:szCs w:val="27"/>
      <w:lang w:val="ru-RU"/>
    </w:rPr>
  </w:style>
  <w:style w:type="character" w:styleId="Hyperlink">
    <w:name w:val="Hyperlink"/>
    <w:basedOn w:val="DefaultParagraphFont"/>
    <w:uiPriority w:val="99"/>
    <w:semiHidden/>
    <w:unhideWhenUsed/>
    <w:rsid w:val="004C71F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1F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1F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7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D%D0%B5%D1%87%D0%BD%D1%8B%D0%B9_%D0%B0%D0%B2%D1%82%D0%BE%D0%BC%D0%B0%D1%8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quip.com/VPdOADjG1Kz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machine-learning" TargetMode="External"/><Relationship Id="rId11" Type="http://schemas.openxmlformats.org/officeDocument/2006/relationships/hyperlink" Target="https://groosha.gitbook.io/telegram-bot-lessons/chapter11" TargetMode="External"/><Relationship Id="rId5" Type="http://schemas.openxmlformats.org/officeDocument/2006/relationships/hyperlink" Target="https://www.coursera.org/learn/machine-learning" TargetMode="External"/><Relationship Id="rId10" Type="http://schemas.openxmlformats.org/officeDocument/2006/relationships/hyperlink" Target="https://groosha.gitbook.io/telegram-bot-less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ternnoir/pyTelegramBot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833</Words>
  <Characters>4752</Characters>
  <Application>Microsoft Office Word</Application>
  <DocSecurity>0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Abrosimova</dc:creator>
  <cp:keywords/>
  <dc:description/>
  <cp:lastModifiedBy>Maria Abrosimova</cp:lastModifiedBy>
  <cp:revision>1</cp:revision>
  <dcterms:created xsi:type="dcterms:W3CDTF">2019-06-18T20:39:00Z</dcterms:created>
  <dcterms:modified xsi:type="dcterms:W3CDTF">2019-06-18T20:41:00Z</dcterms:modified>
</cp:coreProperties>
</file>